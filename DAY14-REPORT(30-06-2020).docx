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8"/>
        <w:gridCol w:w="221"/>
        <w:gridCol w:w="779"/>
        <w:gridCol w:w="2298"/>
        <w:gridCol w:w="27"/>
        <w:gridCol w:w="237"/>
        <w:gridCol w:w="1301"/>
        <w:gridCol w:w="809"/>
        <w:gridCol w:w="2330"/>
        <w:tblGridChange w:id="0">
          <w:tblGrid>
            <w:gridCol w:w="1348"/>
            <w:gridCol w:w="221"/>
            <w:gridCol w:w="779"/>
            <w:gridCol w:w="2298"/>
            <w:gridCol w:w="27"/>
            <w:gridCol w:w="237"/>
            <w:gridCol w:w="1301"/>
            <w:gridCol w:w="809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Apoorva K N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sem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4AL17CS012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Pre-Placement Training Summar</w:t>
            </w:r>
            <w:ins w:author="Apoorva K N" w:id="0" w:date="2020-06-30T14:24:21Z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rtl w:val="0"/>
                </w:rPr>
                <w:t xml:space="preserve">y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 placement training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9:00 am to 11:00 am – Java Exception Handling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Mr.Sharan Pias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Assessments</w:t>
            </w:r>
          </w:p>
        </w:tc>
      </w:tr>
      <w:tr>
        <w:trPr>
          <w:trHeight w:val="1500" w:hRule="atLeast"/>
        </w:trPr>
        <w:tc>
          <w:tcPr>
            <w:gridSpan w:val="9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            ------------------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Completed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1340" w:hRule="atLeast"/>
        </w:trPr>
        <w:tc>
          <w:tcPr>
            <w:gridSpan w:val="5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PrChange w:author="" w:id="1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  <w:rPrChange w:author="" w:id="1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https://github.com/Apoorva-K-N/pre-placement-training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Training snapshots: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1223010</wp:posOffset>
            </wp:positionV>
            <wp:extent cx="5943600" cy="3911691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